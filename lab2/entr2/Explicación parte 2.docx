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8E982D"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Explicación parte 2:</w:t>
      </w:r>
    </w:p>
    <w:p w14:paraId="79BB6EE5">
      <w:pPr>
        <w:rPr>
          <w:rFonts w:hint="default"/>
          <w:lang w:val="es-ES"/>
        </w:rPr>
      </w:pPr>
    </w:p>
    <w:p w14:paraId="08F1B4EC">
      <w:pPr>
        <w:rPr>
          <w:rFonts w:hint="eastAsia"/>
        </w:rPr>
      </w:pPr>
      <w:r>
        <w:rPr>
          <w:rFonts w:hint="eastAsia"/>
        </w:rPr>
        <w:t>Para N equipos y teniendo en cuenta que cada equipo jugará una partida con el resto de equipos, en la liga jugarán NP=(N-1)*N/2 partidas siendo N un número par</w:t>
      </w:r>
      <w:r>
        <w:rPr>
          <w:rFonts w:hint="default"/>
          <w:lang w:val="es-ES"/>
        </w:rPr>
        <w:t xml:space="preserve"> no nulo</w:t>
      </w:r>
      <w:r>
        <w:rPr>
          <w:rFonts w:hint="eastAsia"/>
        </w:rPr>
        <w:t>.</w:t>
      </w:r>
    </w:p>
    <w:p w14:paraId="29503C9F">
      <w:pPr>
        <w:rPr>
          <w:rFonts w:hint="eastAsia"/>
        </w:rPr>
      </w:pPr>
    </w:p>
    <w:p w14:paraId="63F17B7F">
      <w:pPr>
        <w:rPr>
          <w:rFonts w:hint="eastAsia"/>
        </w:rPr>
      </w:pPr>
      <w:r>
        <w:rPr>
          <w:rFonts w:hint="eastAsia"/>
        </w:rPr>
        <w:t>El número de variables viene determinada por el número de equipos más el número de partidas que se realizará en la liga</w:t>
      </w:r>
      <w:r>
        <w:rPr>
          <w:rFonts w:hint="default"/>
          <w:lang w:val="es-ES"/>
        </w:rPr>
        <w:t xml:space="preserve"> mas un nodo adicional que representa el ganador final</w:t>
      </w:r>
      <w:r>
        <w:rPr>
          <w:rFonts w:hint="eastAsia"/>
        </w:rPr>
        <w:t>, es decir:</w:t>
      </w:r>
    </w:p>
    <w:p w14:paraId="27290EB3">
      <w:pPr>
        <w:rPr>
          <w:rFonts w:hint="default"/>
          <w:lang w:val="es-ES"/>
        </w:rPr>
      </w:pPr>
      <w:r>
        <w:rPr>
          <w:rFonts w:hint="eastAsia"/>
        </w:rPr>
        <w:t>N+NP</w:t>
      </w:r>
      <w:r>
        <w:rPr>
          <w:rFonts w:hint="default"/>
          <w:lang w:val="es-ES"/>
        </w:rPr>
        <w:t>+1</w:t>
      </w:r>
      <w:r>
        <w:rPr>
          <w:rFonts w:hint="eastAsia"/>
        </w:rPr>
        <w:t>=</w:t>
      </w:r>
      <w:r>
        <w:rPr>
          <w:rFonts w:hint="default"/>
          <w:lang w:val="es-ES"/>
        </w:rPr>
        <w:t>[(</w:t>
      </w:r>
      <w:r>
        <w:rPr>
          <w:rFonts w:hint="eastAsia"/>
        </w:rPr>
        <w:t>N</w:t>
      </w:r>
      <w:r>
        <w:rPr>
          <w:rFonts w:hint="eastAsia"/>
          <w:lang w:val="en-US" w:eastAsia="zh-CN"/>
        </w:rPr>
        <w:t>+</w:t>
      </w:r>
      <w:r>
        <w:rPr>
          <w:rFonts w:hint="eastAsia"/>
        </w:rPr>
        <w:t>1</w:t>
      </w:r>
      <w:r>
        <w:rPr>
          <w:rFonts w:hint="default"/>
          <w:lang w:val="es-ES"/>
        </w:rPr>
        <w:t>)</w:t>
      </w:r>
      <w:r>
        <w:rPr>
          <w:rFonts w:hint="eastAsia"/>
          <w:lang w:val="en-US" w:eastAsia="zh-CN"/>
        </w:rPr>
        <w:t>*N</w:t>
      </w:r>
      <w:r>
        <w:rPr>
          <w:rFonts w:hint="eastAsia"/>
        </w:rPr>
        <w:t>/2</w:t>
      </w:r>
      <w:r>
        <w:rPr>
          <w:rFonts w:hint="default"/>
          <w:lang w:val="es-ES"/>
        </w:rPr>
        <w:t>]+1</w:t>
      </w:r>
    </w:p>
    <w:p w14:paraId="71C49C18">
      <w:pPr>
        <w:rPr>
          <w:rFonts w:hint="eastAsia"/>
        </w:rPr>
      </w:pPr>
    </w:p>
    <w:p w14:paraId="2DA4452E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Dividiremos entre 3 tipos de variables, una variable que hace referencia a un </w:t>
      </w:r>
      <w:r>
        <w:rPr>
          <w:rFonts w:hint="default"/>
          <w:b/>
          <w:bCs/>
          <w:lang w:val="es-ES"/>
        </w:rPr>
        <w:t xml:space="preserve">partido </w:t>
      </w:r>
      <w:r>
        <w:rPr>
          <w:rFonts w:hint="default"/>
          <w:lang w:val="es-ES"/>
        </w:rPr>
        <w:t xml:space="preserve">jugado con dos estados representado la probabilidad de ganar este partido en ambos equipos. La otra variable hace referencia a la probabilidad de la puntuación de cada </w:t>
      </w:r>
      <w:r>
        <w:rPr>
          <w:rFonts w:hint="default"/>
          <w:b/>
          <w:bCs/>
          <w:lang w:val="es-ES"/>
        </w:rPr>
        <w:t>equipo</w:t>
      </w:r>
      <w:r>
        <w:rPr>
          <w:rFonts w:hint="default"/>
          <w:lang w:val="es-ES"/>
        </w:rPr>
        <w:t>, cuyos estados son 0, 1..N-1. Y el último nodo ¨EquipoGanador¨ representa la probabilidad de ganar de cada equipo, por tanto, tiene N estados.</w:t>
      </w:r>
    </w:p>
    <w:p w14:paraId="41053F64">
      <w:pPr>
        <w:rPr>
          <w:rFonts w:hint="default"/>
          <w:lang w:val="es-ES"/>
        </w:rPr>
      </w:pPr>
    </w:p>
    <w:p w14:paraId="1E078640">
      <w:pPr>
        <w:jc w:val="center"/>
      </w:pPr>
      <w:r>
        <w:drawing>
          <wp:inline distT="0" distB="0" distL="114300" distR="114300">
            <wp:extent cx="3720465" cy="2456180"/>
            <wp:effectExtent l="0" t="0" r="1333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816B">
      <w:pPr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Ejemplo de Red Bayesiana para el caso de N=3</w:t>
      </w:r>
    </w:p>
    <w:p w14:paraId="4363B975">
      <w:pPr>
        <w:rPr>
          <w:rFonts w:hint="eastAsia"/>
        </w:rPr>
      </w:pPr>
    </w:p>
    <w:p w14:paraId="2EF61098">
      <w:pPr>
        <w:rPr>
          <w:rFonts w:hint="default"/>
          <w:lang w:val="es-ES" w:eastAsia="zh-CN"/>
        </w:rPr>
      </w:pPr>
      <w:r>
        <w:rPr>
          <w:rFonts w:hint="eastAsia"/>
          <w:lang w:val="en-US" w:eastAsia="zh-CN"/>
        </w:rPr>
        <w:t xml:space="preserve">Los </w:t>
      </w:r>
      <w:r>
        <w:rPr>
          <w:rFonts w:hint="default"/>
          <w:b/>
          <w:bCs/>
          <w:lang w:val="es-ES" w:eastAsia="zh-CN"/>
        </w:rPr>
        <w:t>arcos de dependencia</w:t>
      </w:r>
      <w:r>
        <w:rPr>
          <w:rFonts w:hint="default"/>
          <w:lang w:val="es-ES" w:eastAsia="zh-CN"/>
        </w:rPr>
        <w:t xml:space="preserve"> serian similares a la imagen mostrada, todas las variables del tipo partido apuntarán hacia el nodo </w:t>
      </w:r>
      <w:r>
        <w:rPr>
          <w:rFonts w:hint="default"/>
          <w:i/>
          <w:iCs/>
          <w:lang w:val="es-ES" w:eastAsia="zh-CN"/>
        </w:rPr>
        <w:t xml:space="preserve">PuntosEx </w:t>
      </w:r>
      <w:r>
        <w:rPr>
          <w:rFonts w:hint="default"/>
          <w:lang w:val="es-ES" w:eastAsia="zh-CN"/>
        </w:rPr>
        <w:t xml:space="preserve">que han participado en este partido. Por ejemplo, la variable P_2vs4, apuntara hacia </w:t>
      </w:r>
      <w:r>
        <w:rPr>
          <w:rFonts w:hint="default"/>
          <w:i/>
          <w:iCs/>
          <w:lang w:val="es-ES" w:eastAsia="zh-CN"/>
        </w:rPr>
        <w:t>PuntosE2</w:t>
      </w:r>
      <w:r>
        <w:rPr>
          <w:rFonts w:hint="default"/>
          <w:lang w:val="es-ES" w:eastAsia="zh-CN"/>
        </w:rPr>
        <w:t xml:space="preserve">(equipo 2) y </w:t>
      </w:r>
      <w:r>
        <w:rPr>
          <w:rFonts w:hint="default"/>
          <w:i/>
          <w:iCs/>
          <w:lang w:val="es-ES" w:eastAsia="zh-CN"/>
        </w:rPr>
        <w:t>PuntosE4</w:t>
      </w:r>
      <w:r>
        <w:rPr>
          <w:rFonts w:hint="default"/>
          <w:lang w:val="es-ES" w:eastAsia="zh-CN"/>
        </w:rPr>
        <w:t>(equipo 4) ya que en este partido han participado el equipo 2 y 4. De esta manera, todas las variables del tipo partido apuntarán a dos equipos diferentes.</w:t>
      </w:r>
    </w:p>
    <w:p w14:paraId="08B51D33">
      <w:pPr>
        <w:rPr>
          <w:rFonts w:hint="default"/>
          <w:lang w:val="es-ES" w:eastAsia="zh-CN"/>
        </w:rPr>
      </w:pPr>
    </w:p>
    <w:p w14:paraId="00AF943D">
      <w:pPr>
        <w:rPr>
          <w:rFonts w:hint="default"/>
          <w:i w:val="0"/>
          <w:iCs w:val="0"/>
          <w:lang w:val="es-ES" w:eastAsia="zh-CN"/>
        </w:rPr>
      </w:pPr>
      <w:r>
        <w:rPr>
          <w:rFonts w:hint="default"/>
          <w:lang w:val="es-ES" w:eastAsia="zh-CN"/>
        </w:rPr>
        <w:t xml:space="preserve">Consequentemente, a todas las variables del tipo </w:t>
      </w:r>
      <w:r>
        <w:rPr>
          <w:rFonts w:hint="default"/>
          <w:i/>
          <w:iCs/>
          <w:lang w:val="es-ES" w:eastAsia="zh-CN"/>
        </w:rPr>
        <w:t xml:space="preserve">PartidoEx </w:t>
      </w:r>
      <w:r>
        <w:rPr>
          <w:rFonts w:hint="default"/>
          <w:lang w:val="es-ES" w:eastAsia="zh-CN"/>
        </w:rPr>
        <w:t xml:space="preserve">les llegarán N-1 flechas, haciendo referencia a las N-1 partidas que ha participado en la liga. Y por último, todos los nodos PuntosEx apuntan hacia </w:t>
      </w:r>
      <w:r>
        <w:rPr>
          <w:rFonts w:hint="default"/>
          <w:i/>
          <w:iCs/>
          <w:lang w:val="es-ES" w:eastAsia="zh-CN"/>
        </w:rPr>
        <w:t xml:space="preserve">EquipoGanador </w:t>
      </w:r>
      <w:r>
        <w:rPr>
          <w:rFonts w:hint="default"/>
          <w:i w:val="0"/>
          <w:iCs w:val="0"/>
          <w:lang w:val="es-ES" w:eastAsia="zh-CN"/>
        </w:rPr>
        <w:t>donde representa el equipo ganador.</w:t>
      </w:r>
    </w:p>
    <w:p w14:paraId="03607191">
      <w:pPr>
        <w:rPr>
          <w:rFonts w:hint="default"/>
          <w:lang w:val="es-ES" w:eastAsia="zh-CN"/>
        </w:rPr>
      </w:pPr>
    </w:p>
    <w:p w14:paraId="1AF1119C">
      <w:pPr>
        <w:rPr>
          <w:rFonts w:hint="default"/>
          <w:lang w:val="es-ES"/>
        </w:rPr>
      </w:pPr>
      <w:r>
        <w:rPr>
          <w:rFonts w:hint="default"/>
          <w:lang w:val="es-ES" w:eastAsia="zh-CN"/>
        </w:rPr>
        <w:t xml:space="preserve">Respecto </w:t>
      </w:r>
      <w:r>
        <w:rPr>
          <w:rFonts w:hint="eastAsia"/>
        </w:rPr>
        <w:t xml:space="preserve">las </w:t>
      </w:r>
      <w:r>
        <w:rPr>
          <w:rFonts w:hint="eastAsia"/>
          <w:b/>
          <w:bCs/>
        </w:rPr>
        <w:t>tablas de probabilidad</w:t>
      </w:r>
      <w:r>
        <w:rPr>
          <w:rFonts w:hint="eastAsia"/>
        </w:rPr>
        <w:t xml:space="preserve"> (CPTs)</w:t>
      </w:r>
      <w:r>
        <w:rPr>
          <w:rFonts w:hint="default"/>
          <w:lang w:val="es-ES"/>
        </w:rPr>
        <w:t xml:space="preserve">, podemos empezar por las variables tipo partido que no tienen padres. Suponiendo que todos los equipos tienen la misma probabilidad de ganar la liga, hemos asignado 0.5 probabilidad de ganar a ambos equipos en una partida. </w:t>
      </w:r>
    </w:p>
    <w:p w14:paraId="4FFC46A7">
      <w:pPr>
        <w:rPr>
          <w:rFonts w:hint="default"/>
          <w:lang w:val="es-ES"/>
        </w:rPr>
      </w:pPr>
    </w:p>
    <w:p w14:paraId="67209955"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Luego, en las variables </w:t>
      </w:r>
      <w:r>
        <w:rPr>
          <w:rFonts w:hint="default"/>
          <w:i/>
          <w:iCs/>
          <w:lang w:val="es-ES"/>
        </w:rPr>
        <w:t xml:space="preserve">PuntosEx </w:t>
      </w:r>
      <w:r>
        <w:rPr>
          <w:rFonts w:hint="default"/>
          <w:lang w:val="es-ES"/>
        </w:rPr>
        <w:t>se debe rellenar la tabla en funcion de las partidas ganadas:</w:t>
      </w:r>
    </w:p>
    <w:p w14:paraId="543D57D6">
      <w:pPr>
        <w:jc w:val="center"/>
      </w:pPr>
      <w:r>
        <w:drawing>
          <wp:inline distT="0" distB="0" distL="114300" distR="114300">
            <wp:extent cx="5271135" cy="905510"/>
            <wp:effectExtent l="0" t="0" r="571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57F1">
      <w:pPr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Tabla de probabilidad del PartidoE1 para N=3</w:t>
      </w:r>
    </w:p>
    <w:p w14:paraId="43D04989">
      <w:pPr>
        <w:jc w:val="center"/>
        <w:rPr>
          <w:rFonts w:hint="default"/>
          <w:lang w:val="es-ES"/>
        </w:rPr>
      </w:pPr>
    </w:p>
    <w:p w14:paraId="74A0C277">
      <w:pPr>
        <w:jc w:val="both"/>
        <w:rPr>
          <w:ins w:id="0" w:author="Xinlei Lin" w:date="2024-11-20T23:18:12Z"/>
          <w:rFonts w:hint="default"/>
          <w:i w:val="0"/>
          <w:iCs w:val="0"/>
          <w:lang w:val="es-ES"/>
        </w:rPr>
      </w:pPr>
      <w:r>
        <w:rPr>
          <w:rFonts w:hint="default"/>
          <w:lang w:val="es-ES"/>
        </w:rPr>
        <w:t xml:space="preserve">Por último, la tabla del nodo </w:t>
      </w:r>
      <w:r>
        <w:rPr>
          <w:rFonts w:hint="default"/>
          <w:i/>
          <w:iCs/>
          <w:lang w:val="es-ES"/>
        </w:rPr>
        <w:t>EquipoGanador</w:t>
      </w:r>
      <w:r>
        <w:rPr>
          <w:rFonts w:hint="default"/>
          <w:i w:val="0"/>
          <w:iCs w:val="0"/>
          <w:lang w:val="es-ES"/>
        </w:rPr>
        <w:t xml:space="preserve"> se determina de la misma manera, excepto algunos casos especificos como por ejemplo cuando dos o más equipos tienen la misma puntuación y no hay otro equipo que tenga mayor puntuación tendrán la misma probabilidad de ganar.</w:t>
      </w:r>
    </w:p>
    <w:p w14:paraId="470822E7">
      <w:pPr>
        <w:jc w:val="both"/>
        <w:rPr>
          <w:rFonts w:hint="default"/>
          <w:i w:val="0"/>
          <w:iCs w:val="0"/>
          <w:lang w:val="es-ES"/>
        </w:rPr>
      </w:pPr>
    </w:p>
    <w:p w14:paraId="1C1E62DD">
      <w:pPr>
        <w:jc w:val="both"/>
      </w:pPr>
      <w:r>
        <w:drawing>
          <wp:inline distT="0" distB="0" distL="114300" distR="114300">
            <wp:extent cx="5273040" cy="885825"/>
            <wp:effectExtent l="0" t="0" r="381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AAF6">
      <w:pPr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Tabla</w:t>
      </w:r>
      <w:bookmarkStart w:id="0" w:name="_GoBack"/>
      <w:bookmarkEnd w:id="0"/>
      <w:r>
        <w:rPr>
          <w:rFonts w:hint="default"/>
          <w:lang w:val="es-ES"/>
        </w:rPr>
        <w:t xml:space="preserve"> de probabilidad del EquipoGanador con evidencia a PuntosE3=2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Xinlei Lin">
    <w15:presenceInfo w15:providerId="None" w15:userId="Xinlei 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C56859"/>
    <w:rsid w:val="26C56859"/>
    <w:rsid w:val="48C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289</Words>
  <Characters>1425</Characters>
  <Lines>0</Lines>
  <Paragraphs>0</Paragraphs>
  <TotalTime>89</TotalTime>
  <ScaleCrop>false</ScaleCrop>
  <LinksUpToDate>false</LinksUpToDate>
  <CharactersWithSpaces>1704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2024-11-16T13:13:00Z</dcterms:created>
  <dc:creator>xinle</dc:creator>
  <cp:lastModifiedBy>Xinlei Lin</cp:lastModifiedBy>
  <dcterms:modified xsi:type="dcterms:W3CDTF">2024-11-20T22:26:13Z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7AE86A5D92C842BC9FD036AAD895AD0F_11</vt:lpwstr>
  </property>
</Properties>
</file>